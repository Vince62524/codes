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8E7" w:rsidDel="001308E7" w:rsidRDefault="001308E7" w:rsidP="00ED209A">
      <w:pPr>
        <w:spacing w:after="0" w:line="240" w:lineRule="auto"/>
        <w:rPr>
          <w:del w:id="0" w:author="Administrator" w:date="2023-01-18T09:58:00Z"/>
          <w:sz w:val="36"/>
          <w:szCs w:val="36"/>
        </w:rPr>
        <w:pPrChange w:id="1" w:author="Administrator" w:date="2023-01-18T10:28:00Z">
          <w:pPr/>
        </w:pPrChange>
      </w:pPr>
      <w:ins w:id="2" w:author="Administrator" w:date="2023-01-18T10:01:00Z"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-386366</wp:posOffset>
              </wp:positionV>
              <wp:extent cx="1828800" cy="1828800"/>
              <wp:effectExtent l="0" t="0" r="0" b="0"/>
              <wp:wrapNone/>
              <wp:docPr id="13" name="Picture 13" descr="C:\Users\Teacher\AppData\Local\Microsoft\Windows\INetCache\Content.MSO\BAE60AB3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eacher\AppData\Local\Microsoft\Windows\INetCache\Content.MSO\BAE60AB3.tmp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3" w:author="Administrator" w:date="2023-01-18T09:58:00Z">
        <w:r w:rsidRPr="001308E7">
          <w:rPr>
            <w:sz w:val="36"/>
            <w:szCs w:val="36"/>
            <w:rPrChange w:id="4" w:author="Administrator" w:date="2023-01-18T09:59:00Z">
              <w:rPr/>
            </w:rPrChange>
          </w:rPr>
          <w:t>VINCE F. ERMINO</w:t>
        </w:r>
      </w:ins>
    </w:p>
    <w:p w:rsidR="001308E7" w:rsidRDefault="001308E7" w:rsidP="00ED209A">
      <w:pPr>
        <w:spacing w:after="0" w:line="240" w:lineRule="auto"/>
        <w:rPr>
          <w:ins w:id="5" w:author="Administrator" w:date="2023-01-18T09:59:00Z"/>
          <w:sz w:val="36"/>
          <w:szCs w:val="36"/>
        </w:rPr>
        <w:pPrChange w:id="6" w:author="Administrator" w:date="2023-01-18T10:28:00Z">
          <w:pPr/>
        </w:pPrChange>
      </w:pPr>
    </w:p>
    <w:p w:rsidR="001308E7" w:rsidRPr="005619DA" w:rsidRDefault="001308E7" w:rsidP="00ED209A">
      <w:pPr>
        <w:spacing w:after="0" w:line="240" w:lineRule="auto"/>
        <w:rPr>
          <w:ins w:id="7" w:author="Administrator" w:date="2023-01-18T10:00:00Z"/>
          <w:rFonts w:cstheme="minorHAnsi"/>
          <w:sz w:val="24"/>
          <w:szCs w:val="24"/>
          <w:rPrChange w:id="8" w:author="Administrator" w:date="2023-01-18T10:15:00Z">
            <w:rPr>
              <w:ins w:id="9" w:author="Administrator" w:date="2023-01-18T10:00:00Z"/>
              <w:sz w:val="24"/>
              <w:szCs w:val="24"/>
            </w:rPr>
          </w:rPrChange>
        </w:rPr>
        <w:pPrChange w:id="10" w:author="Administrator" w:date="2023-01-18T10:28:00Z">
          <w:pPr/>
        </w:pPrChange>
      </w:pPr>
      <w:ins w:id="11" w:author="Administrator" w:date="2023-01-18T09:59:00Z">
        <w:r w:rsidRPr="005619DA">
          <w:rPr>
            <w:rFonts w:cstheme="minorHAnsi"/>
            <w:sz w:val="24"/>
            <w:szCs w:val="24"/>
            <w:rPrChange w:id="12" w:author="Administrator" w:date="2023-01-18T10:15:00Z">
              <w:rPr>
                <w:sz w:val="24"/>
                <w:szCs w:val="24"/>
              </w:rPr>
            </w:rPrChange>
          </w:rPr>
          <w:t>Villareal</w:t>
        </w:r>
      </w:ins>
      <w:ins w:id="13" w:author="Administrator" w:date="2023-01-18T10:00:00Z">
        <w:r w:rsidRPr="005619DA">
          <w:rPr>
            <w:rFonts w:cstheme="minorHAnsi"/>
            <w:sz w:val="24"/>
            <w:szCs w:val="24"/>
            <w:rPrChange w:id="14" w:author="Administrator" w:date="2023-01-18T10:15:00Z">
              <w:rPr>
                <w:sz w:val="24"/>
                <w:szCs w:val="24"/>
              </w:rPr>
            </w:rPrChange>
          </w:rPr>
          <w:t xml:space="preserve">, </w:t>
        </w:r>
        <w:proofErr w:type="spellStart"/>
        <w:r w:rsidRPr="005619DA">
          <w:rPr>
            <w:rFonts w:cstheme="minorHAnsi"/>
            <w:sz w:val="24"/>
            <w:szCs w:val="24"/>
            <w:rPrChange w:id="15" w:author="Administrator" w:date="2023-01-18T10:15:00Z">
              <w:rPr>
                <w:sz w:val="24"/>
                <w:szCs w:val="24"/>
              </w:rPr>
            </w:rPrChange>
          </w:rPr>
          <w:t>Gubat</w:t>
        </w:r>
        <w:proofErr w:type="spellEnd"/>
        <w:r w:rsidRPr="005619DA">
          <w:rPr>
            <w:rFonts w:cstheme="minorHAnsi"/>
            <w:sz w:val="24"/>
            <w:szCs w:val="24"/>
            <w:rPrChange w:id="16" w:author="Administrator" w:date="2023-01-18T10:15:00Z">
              <w:rPr>
                <w:sz w:val="24"/>
                <w:szCs w:val="24"/>
              </w:rPr>
            </w:rPrChange>
          </w:rPr>
          <w:t>, Sorsogon</w:t>
        </w:r>
      </w:ins>
    </w:p>
    <w:p w:rsidR="001308E7" w:rsidRPr="005619DA" w:rsidRDefault="001308E7" w:rsidP="00ED209A">
      <w:pPr>
        <w:spacing w:after="0" w:line="240" w:lineRule="auto"/>
        <w:rPr>
          <w:ins w:id="17" w:author="Administrator" w:date="2023-01-18T10:00:00Z"/>
          <w:rFonts w:cstheme="minorHAnsi"/>
          <w:sz w:val="24"/>
          <w:szCs w:val="24"/>
          <w:rPrChange w:id="18" w:author="Administrator" w:date="2023-01-18T10:15:00Z">
            <w:rPr>
              <w:ins w:id="19" w:author="Administrator" w:date="2023-01-18T10:00:00Z"/>
              <w:sz w:val="24"/>
              <w:szCs w:val="24"/>
            </w:rPr>
          </w:rPrChange>
        </w:rPr>
        <w:pPrChange w:id="20" w:author="Administrator" w:date="2023-01-18T10:28:00Z">
          <w:pPr/>
        </w:pPrChange>
      </w:pPr>
      <w:ins w:id="21" w:author="Administrator" w:date="2023-01-18T10:00:00Z">
        <w:r w:rsidRPr="005619DA">
          <w:rPr>
            <w:rFonts w:cstheme="minorHAnsi"/>
            <w:sz w:val="24"/>
            <w:szCs w:val="24"/>
            <w:rPrChange w:id="22" w:author="Administrator" w:date="2023-01-18T10:15:00Z">
              <w:rPr>
                <w:sz w:val="24"/>
                <w:szCs w:val="24"/>
              </w:rPr>
            </w:rPrChange>
          </w:rPr>
          <w:t>09319914845</w:t>
        </w:r>
      </w:ins>
    </w:p>
    <w:p w:rsidR="001308E7" w:rsidRPr="005619DA" w:rsidRDefault="001308E7" w:rsidP="00ED209A">
      <w:pPr>
        <w:spacing w:after="0" w:line="240" w:lineRule="auto"/>
        <w:rPr>
          <w:ins w:id="23" w:author="Administrator" w:date="2023-01-18T09:59:00Z"/>
          <w:rFonts w:cstheme="minorHAnsi"/>
          <w:sz w:val="24"/>
          <w:szCs w:val="24"/>
          <w:rPrChange w:id="24" w:author="Administrator" w:date="2023-01-18T10:15:00Z">
            <w:rPr>
              <w:ins w:id="25" w:author="Administrator" w:date="2023-01-18T09:59:00Z"/>
              <w:sz w:val="36"/>
              <w:szCs w:val="36"/>
            </w:rPr>
          </w:rPrChange>
        </w:rPr>
        <w:pPrChange w:id="26" w:author="Administrator" w:date="2023-01-18T10:28:00Z">
          <w:pPr/>
        </w:pPrChange>
      </w:pPr>
      <w:ins w:id="27" w:author="Administrator" w:date="2023-01-18T10:00:00Z">
        <w:r w:rsidRPr="005619DA">
          <w:rPr>
            <w:rFonts w:cstheme="minorHAnsi"/>
            <w:sz w:val="24"/>
            <w:szCs w:val="24"/>
            <w:rPrChange w:id="28" w:author="Administrator" w:date="2023-01-18T10:15:00Z">
              <w:rPr>
                <w:sz w:val="24"/>
                <w:szCs w:val="24"/>
              </w:rPr>
            </w:rPrChange>
          </w:rPr>
          <w:t>Erminovince2@gmail.com</w:t>
        </w:r>
      </w:ins>
    </w:p>
    <w:p w:rsidR="001308E7" w:rsidRDefault="001308E7">
      <w:pPr>
        <w:rPr>
          <w:ins w:id="29" w:author="Administrator" w:date="2023-01-18T09:59:00Z"/>
          <w:sz w:val="36"/>
          <w:szCs w:val="36"/>
        </w:rPr>
      </w:pPr>
    </w:p>
    <w:p w:rsidR="001308E7" w:rsidRPr="005619DA" w:rsidRDefault="00ED209A">
      <w:pPr>
        <w:rPr>
          <w:ins w:id="30" w:author="Administrator" w:date="2023-01-18T09:58:00Z"/>
          <w:sz w:val="36"/>
          <w:szCs w:val="36"/>
          <w:rPrChange w:id="31" w:author="Administrator" w:date="2023-01-18T10:15:00Z">
            <w:rPr>
              <w:ins w:id="32" w:author="Administrator" w:date="2023-01-18T09:58:00Z"/>
            </w:rPr>
          </w:rPrChange>
        </w:rPr>
      </w:pPr>
      <w:ins w:id="33" w:author="Administrator" w:date="2023-01-18T09:58:00Z">
        <w:r w:rsidRPr="001308E7">
          <w:rPr>
            <w:noProof/>
            <w:sz w:val="36"/>
            <w:szCs w:val="36"/>
            <w:rPrChange w:id="34" w:author="Administrator" w:date="2023-01-18T09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E60EE6" wp14:editId="3DD66B11">
                  <wp:simplePos x="0" y="0"/>
                  <wp:positionH relativeFrom="column">
                    <wp:posOffset>-64394</wp:posOffset>
                  </wp:positionH>
                  <wp:positionV relativeFrom="paragraph">
                    <wp:posOffset>266673</wp:posOffset>
                  </wp:positionV>
                  <wp:extent cx="5975797" cy="53487"/>
                  <wp:effectExtent l="19050" t="19050" r="25400" b="2286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75797" cy="53487"/>
                          </a:xfrm>
                          <a:prstGeom prst="line">
                            <a:avLst/>
                          </a:prstGeom>
                          <a:ln w="28575" cmpd="thickThin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4B5C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1pt" to="465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" strokecolor="black [3213]" strokeweight="2.25pt">
                  <v:stroke linestyle="thickThin" joinstyle="miter"/>
                </v:line>
              </w:pict>
            </mc:Fallback>
          </mc:AlternateContent>
        </w:r>
      </w:ins>
    </w:p>
    <w:p w:rsidR="001308E7" w:rsidDel="005619DA" w:rsidRDefault="005619DA" w:rsidP="00ED209A">
      <w:pPr>
        <w:spacing w:after="0" w:line="240" w:lineRule="auto"/>
        <w:rPr>
          <w:del w:id="35" w:author="Administrator" w:date="2023-01-18T09:58:00Z"/>
          <w:b/>
          <w:sz w:val="28"/>
          <w:szCs w:val="28"/>
        </w:rPr>
        <w:pPrChange w:id="36" w:author="Administrator" w:date="2023-01-18T10:28:00Z">
          <w:pPr/>
        </w:pPrChange>
      </w:pPr>
      <w:ins w:id="37" w:author="Administrator" w:date="2023-01-18T10:14:00Z">
        <w:r w:rsidRPr="005619DA">
          <w:rPr>
            <w:b/>
            <w:sz w:val="28"/>
            <w:szCs w:val="28"/>
            <w:rPrChange w:id="38" w:author="Administrator" w:date="2023-01-18T10:15:00Z">
              <w:rPr/>
            </w:rPrChange>
          </w:rPr>
          <w:t>CAREER OBJECTIVE</w:t>
        </w:r>
      </w:ins>
    </w:p>
    <w:p w:rsidR="005619DA" w:rsidRDefault="005619DA" w:rsidP="00ED209A">
      <w:pPr>
        <w:spacing w:after="0" w:line="240" w:lineRule="auto"/>
        <w:rPr>
          <w:ins w:id="39" w:author="Administrator" w:date="2023-01-18T10:16:00Z"/>
          <w:b/>
          <w:sz w:val="28"/>
          <w:szCs w:val="28"/>
        </w:rPr>
        <w:pPrChange w:id="40" w:author="Administrator" w:date="2023-01-18T10:28:00Z">
          <w:pPr/>
        </w:pPrChange>
      </w:pPr>
    </w:p>
    <w:p w:rsidR="005619DA" w:rsidRPr="006813F0" w:rsidRDefault="00ED209A" w:rsidP="00ED209A">
      <w:pPr>
        <w:spacing w:after="0" w:line="240" w:lineRule="auto"/>
        <w:rPr>
          <w:ins w:id="41" w:author="Administrator" w:date="2023-01-18T10:21:00Z"/>
          <w:b/>
          <w:sz w:val="24"/>
          <w:szCs w:val="24"/>
          <w:rPrChange w:id="42" w:author="Administrator" w:date="2023-01-18T10:25:00Z">
            <w:rPr>
              <w:ins w:id="43" w:author="Administrator" w:date="2023-01-18T10:21:00Z"/>
              <w:b/>
              <w:sz w:val="28"/>
              <w:szCs w:val="28"/>
            </w:rPr>
          </w:rPrChange>
        </w:rPr>
        <w:pPrChange w:id="44" w:author="Administrator" w:date="2023-01-18T10:28:00Z">
          <w:pPr/>
        </w:pPrChange>
      </w:pPr>
      <w:ins w:id="45" w:author="Administrator" w:date="2023-01-18T10:27:00Z">
        <w:r w:rsidRPr="00ED209A">
          <w:rPr>
            <w:rFonts w:cstheme="minorHAnsi"/>
            <w:bCs/>
            <w:color w:val="202124"/>
            <w:sz w:val="24"/>
            <w:szCs w:val="24"/>
            <w:shd w:val="clear" w:color="auto" w:fill="FFFFFF"/>
            <w:rPrChange w:id="46" w:author="Administrator" w:date="2023-01-18T10:28:00Z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rPrChange>
          </w:rPr>
          <w:t>To get an opportunity where I can make the best of my potential and contribute to the organization's growth</w:t>
        </w:r>
        <w:r w:rsidRPr="00ED209A">
          <w:rPr>
            <w:rFonts w:cstheme="minorHAnsi"/>
            <w:color w:val="202124"/>
            <w:sz w:val="24"/>
            <w:szCs w:val="24"/>
            <w:shd w:val="clear" w:color="auto" w:fill="FFFFFF"/>
            <w:rPrChange w:id="47" w:author="Administrator" w:date="2023-01-18T10:2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>. Seeking a position in a company where I can launch my career and build a valuable skill set. Seeking a role in an MNC where I can upgrade my skills with time and take the company to the next level</w:t>
        </w:r>
        <w:r>
          <w:rPr>
            <w:rFonts w:ascii="Arial" w:hAnsi="Arial" w:cs="Arial"/>
            <w:color w:val="202124"/>
            <w:shd w:val="clear" w:color="auto" w:fill="FFFFFF"/>
          </w:rPr>
          <w:t>.</w:t>
        </w:r>
      </w:ins>
    </w:p>
    <w:p w:rsidR="006813F0" w:rsidRDefault="006813F0" w:rsidP="00ED209A">
      <w:pPr>
        <w:spacing w:after="0" w:line="240" w:lineRule="auto"/>
        <w:rPr>
          <w:ins w:id="48" w:author="Administrator" w:date="2023-01-18T10:21:00Z"/>
          <w:b/>
          <w:sz w:val="28"/>
          <w:szCs w:val="28"/>
        </w:rPr>
        <w:pPrChange w:id="49" w:author="Administrator" w:date="2023-01-18T10:28:00Z">
          <w:pPr/>
        </w:pPrChange>
      </w:pPr>
    </w:p>
    <w:p w:rsidR="006813F0" w:rsidRDefault="006813F0" w:rsidP="00ED209A">
      <w:pPr>
        <w:spacing w:after="0" w:line="240" w:lineRule="auto"/>
        <w:rPr>
          <w:ins w:id="50" w:author="Administrator" w:date="2023-01-18T10:21:00Z"/>
          <w:b/>
          <w:sz w:val="28"/>
          <w:szCs w:val="28"/>
        </w:rPr>
        <w:pPrChange w:id="51" w:author="Administrator" w:date="2023-01-18T10:28:00Z">
          <w:pPr/>
        </w:pPrChange>
      </w:pPr>
      <w:ins w:id="52" w:author="Administrator" w:date="2023-01-18T10:21:00Z">
        <w:r>
          <w:rPr>
            <w:b/>
            <w:sz w:val="28"/>
            <w:szCs w:val="28"/>
          </w:rPr>
          <w:t>PERSONAL INFORMATION</w:t>
        </w:r>
      </w:ins>
    </w:p>
    <w:p w:rsidR="006813F0" w:rsidRDefault="006813F0">
      <w:pPr>
        <w:rPr>
          <w:ins w:id="53" w:author="Administrator" w:date="2023-01-18T10:29:00Z"/>
          <w:b/>
          <w:sz w:val="28"/>
          <w:szCs w:val="28"/>
        </w:rPr>
      </w:pPr>
    </w:p>
    <w:p w:rsidR="00ED209A" w:rsidRDefault="00ED209A">
      <w:pPr>
        <w:rPr>
          <w:ins w:id="54" w:author="Administrator" w:date="2023-01-18T10:34:00Z"/>
          <w:b/>
          <w:sz w:val="24"/>
          <w:szCs w:val="28"/>
        </w:rPr>
      </w:pPr>
      <w:ins w:id="55" w:author="Administrator" w:date="2023-01-18T10:34:00Z">
        <w:r>
          <w:rPr>
            <w:b/>
            <w:sz w:val="24"/>
            <w:szCs w:val="28"/>
          </w:rPr>
          <w:t>Date of birth</w:t>
        </w:r>
        <w:r>
          <w:rPr>
            <w:b/>
            <w:sz w:val="24"/>
            <w:szCs w:val="28"/>
          </w:rPr>
          <w:tab/>
        </w:r>
        <w:r>
          <w:rPr>
            <w:b/>
            <w:sz w:val="24"/>
            <w:szCs w:val="28"/>
          </w:rPr>
          <w:tab/>
          <w:t>: June 25, 2004</w:t>
        </w:r>
      </w:ins>
    </w:p>
    <w:p w:rsidR="00ED209A" w:rsidRDefault="00ED209A">
      <w:pPr>
        <w:rPr>
          <w:ins w:id="56" w:author="Administrator" w:date="2023-01-18T10:34:00Z"/>
          <w:b/>
          <w:sz w:val="24"/>
          <w:szCs w:val="28"/>
        </w:rPr>
      </w:pPr>
      <w:ins w:id="57" w:author="Administrator" w:date="2023-01-18T10:34:00Z">
        <w:r>
          <w:rPr>
            <w:b/>
            <w:sz w:val="24"/>
            <w:szCs w:val="28"/>
          </w:rPr>
          <w:t>Place of birth</w:t>
        </w:r>
        <w:r>
          <w:rPr>
            <w:b/>
            <w:sz w:val="24"/>
            <w:szCs w:val="28"/>
          </w:rPr>
          <w:tab/>
        </w:r>
        <w:r>
          <w:rPr>
            <w:b/>
            <w:sz w:val="24"/>
            <w:szCs w:val="28"/>
          </w:rPr>
          <w:tab/>
          <w:t xml:space="preserve">: </w:t>
        </w:r>
        <w:proofErr w:type="spellStart"/>
        <w:r>
          <w:rPr>
            <w:b/>
            <w:sz w:val="24"/>
            <w:szCs w:val="28"/>
          </w:rPr>
          <w:t>Gubat</w:t>
        </w:r>
        <w:proofErr w:type="spellEnd"/>
        <w:r>
          <w:rPr>
            <w:b/>
            <w:sz w:val="24"/>
            <w:szCs w:val="28"/>
          </w:rPr>
          <w:t>, Sorsogon</w:t>
        </w:r>
      </w:ins>
    </w:p>
    <w:p w:rsidR="00ED209A" w:rsidRDefault="00ED209A">
      <w:pPr>
        <w:rPr>
          <w:ins w:id="58" w:author="Administrator" w:date="2023-01-18T10:35:00Z"/>
          <w:b/>
          <w:sz w:val="24"/>
          <w:szCs w:val="28"/>
        </w:rPr>
      </w:pPr>
      <w:ins w:id="59" w:author="Administrator" w:date="2023-01-18T10:35:00Z">
        <w:r>
          <w:rPr>
            <w:b/>
            <w:sz w:val="24"/>
            <w:szCs w:val="28"/>
          </w:rPr>
          <w:t>Age</w:t>
        </w:r>
        <w:r>
          <w:rPr>
            <w:b/>
            <w:sz w:val="24"/>
            <w:szCs w:val="28"/>
          </w:rPr>
          <w:tab/>
        </w:r>
        <w:r>
          <w:rPr>
            <w:b/>
            <w:sz w:val="24"/>
            <w:szCs w:val="28"/>
          </w:rPr>
          <w:tab/>
        </w:r>
        <w:r>
          <w:rPr>
            <w:b/>
            <w:sz w:val="24"/>
            <w:szCs w:val="28"/>
          </w:rPr>
          <w:tab/>
          <w:t xml:space="preserve">: </w:t>
        </w:r>
      </w:ins>
    </w:p>
    <w:p w:rsidR="00ED209A" w:rsidRDefault="00ED209A">
      <w:pPr>
        <w:rPr>
          <w:ins w:id="60" w:author="Administrator" w:date="2023-01-18T10:35:00Z"/>
          <w:b/>
          <w:sz w:val="24"/>
          <w:szCs w:val="28"/>
        </w:rPr>
      </w:pPr>
    </w:p>
    <w:p w:rsidR="00ED209A" w:rsidRPr="00ED209A" w:rsidRDefault="00ED209A">
      <w:pPr>
        <w:rPr>
          <w:ins w:id="61" w:author="Administrator" w:date="2023-01-18T10:21:00Z"/>
          <w:b/>
          <w:sz w:val="24"/>
          <w:szCs w:val="28"/>
          <w:rPrChange w:id="62" w:author="Administrator" w:date="2023-01-18T10:34:00Z">
            <w:rPr>
              <w:ins w:id="63" w:author="Administrator" w:date="2023-01-18T10:21:00Z"/>
              <w:b/>
              <w:sz w:val="28"/>
              <w:szCs w:val="28"/>
            </w:rPr>
          </w:rPrChange>
        </w:rPr>
      </w:pPr>
    </w:p>
    <w:p w:rsidR="006813F0" w:rsidRPr="005619DA" w:rsidRDefault="006813F0">
      <w:pPr>
        <w:rPr>
          <w:ins w:id="64" w:author="Administrator" w:date="2023-01-18T10:16:00Z"/>
          <w:b/>
          <w:sz w:val="28"/>
          <w:szCs w:val="28"/>
          <w:rPrChange w:id="65" w:author="Administrator" w:date="2023-01-18T10:15:00Z">
            <w:rPr>
              <w:ins w:id="66" w:author="Administrator" w:date="2023-01-18T10:16:00Z"/>
            </w:rPr>
          </w:rPrChange>
        </w:rPr>
      </w:pPr>
    </w:p>
    <w:p w:rsidR="00ED209A" w:rsidRDefault="00ED209A" w:rsidP="00ED209A">
      <w:pPr>
        <w:spacing w:after="0" w:line="240" w:lineRule="auto"/>
        <w:rPr>
          <w:ins w:id="67" w:author="Administrator" w:date="2023-01-18T10:36:00Z"/>
          <w:b/>
          <w:sz w:val="28"/>
          <w:szCs w:val="28"/>
        </w:rPr>
      </w:pPr>
      <w:ins w:id="68" w:author="Administrator" w:date="2023-01-18T10:36:00Z">
        <w:r>
          <w:rPr>
            <w:b/>
            <w:sz w:val="28"/>
            <w:szCs w:val="28"/>
          </w:rPr>
          <w:t>PERSONAL INFORMATION</w:t>
        </w:r>
      </w:ins>
    </w:p>
    <w:p w:rsidR="001308E7" w:rsidDel="00DB672A" w:rsidRDefault="001308E7">
      <w:pPr>
        <w:rPr>
          <w:del w:id="69" w:author="Administrator" w:date="2023-01-18T09:58:00Z"/>
          <w:b/>
          <w:sz w:val="28"/>
          <w:szCs w:val="28"/>
        </w:rPr>
      </w:pPr>
    </w:p>
    <w:p w:rsidR="00DB672A" w:rsidRDefault="00DB672A">
      <w:pPr>
        <w:rPr>
          <w:ins w:id="70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1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2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3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4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5" w:author="Administrator" w:date="2023-01-18T10:38:00Z"/>
          <w:b/>
          <w:sz w:val="28"/>
          <w:szCs w:val="28"/>
        </w:rPr>
      </w:pPr>
    </w:p>
    <w:p w:rsidR="00DB672A" w:rsidRDefault="00DB672A">
      <w:pPr>
        <w:rPr>
          <w:ins w:id="76" w:author="Administrator" w:date="2023-01-18T10:38:00Z"/>
          <w:b/>
          <w:sz w:val="28"/>
          <w:szCs w:val="28"/>
        </w:rPr>
      </w:pPr>
    </w:p>
    <w:p w:rsidR="00DB672A" w:rsidRPr="005619DA" w:rsidRDefault="00DB672A">
      <w:pPr>
        <w:rPr>
          <w:ins w:id="77" w:author="Administrator" w:date="2023-01-18T10:38:00Z"/>
          <w:b/>
          <w:sz w:val="28"/>
          <w:szCs w:val="28"/>
          <w:rPrChange w:id="78" w:author="Administrator" w:date="2023-01-18T10:15:00Z">
            <w:rPr>
              <w:ins w:id="79" w:author="Administrator" w:date="2023-01-18T10:38:00Z"/>
            </w:rPr>
          </w:rPrChange>
        </w:rPr>
      </w:pPr>
      <w:bookmarkStart w:id="80" w:name="_GoBack"/>
      <w:bookmarkEnd w:id="80"/>
    </w:p>
    <w:p w:rsidR="001308E7" w:rsidRPr="005619DA" w:rsidRDefault="001308E7">
      <w:pPr>
        <w:rPr>
          <w:b/>
          <w:sz w:val="28"/>
          <w:szCs w:val="28"/>
          <w:rPrChange w:id="81" w:author="Administrator" w:date="2023-01-18T10:15:00Z">
            <w:rPr/>
          </w:rPrChange>
        </w:rPr>
      </w:pPr>
    </w:p>
    <w:sectPr w:rsidR="001308E7" w:rsidRPr="0056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BB" w:rsidRDefault="00D63EBB" w:rsidP="00ED209A">
      <w:pPr>
        <w:spacing w:after="0" w:line="240" w:lineRule="auto"/>
      </w:pPr>
      <w:r>
        <w:separator/>
      </w:r>
    </w:p>
  </w:endnote>
  <w:endnote w:type="continuationSeparator" w:id="0">
    <w:p w:rsidR="00D63EBB" w:rsidRDefault="00D63EBB" w:rsidP="00ED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BB" w:rsidRDefault="00D63EBB" w:rsidP="00ED209A">
      <w:pPr>
        <w:spacing w:after="0" w:line="240" w:lineRule="auto"/>
      </w:pPr>
      <w:r>
        <w:separator/>
      </w:r>
    </w:p>
  </w:footnote>
  <w:footnote w:type="continuationSeparator" w:id="0">
    <w:p w:rsidR="00D63EBB" w:rsidRDefault="00D63EBB" w:rsidP="00ED209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2D"/>
    <w:rsid w:val="001308E7"/>
    <w:rsid w:val="005619DA"/>
    <w:rsid w:val="006813F0"/>
    <w:rsid w:val="0070112D"/>
    <w:rsid w:val="00D63EBB"/>
    <w:rsid w:val="00DB672A"/>
    <w:rsid w:val="00E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182"/>
  <w15:chartTrackingRefBased/>
  <w15:docId w15:val="{5E402411-110B-464A-9B10-0247E046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685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426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866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879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597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376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344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79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884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208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9274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823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783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282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665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627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106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624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412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251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159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66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741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20428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817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08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001">
              <w:marLeft w:val="60"/>
              <w:marRight w:val="60"/>
              <w:marTop w:val="60"/>
              <w:marBottom w:val="60"/>
              <w:div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divBdr>
            </w:div>
          </w:divsChild>
        </w:div>
        <w:div w:id="31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207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1365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960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677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634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58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175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259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440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988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71">
              <w:marLeft w:val="60"/>
              <w:marRight w:val="60"/>
              <w:marTop w:val="60"/>
              <w:marBottom w:val="6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603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2023-01-18T01:41:00Z</dcterms:created>
  <dcterms:modified xsi:type="dcterms:W3CDTF">2023-01-18T02:47:00Z</dcterms:modified>
</cp:coreProperties>
</file>